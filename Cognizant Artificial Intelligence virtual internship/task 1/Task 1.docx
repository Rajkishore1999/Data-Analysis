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F8EB" w14:textId="055D559B" w:rsidR="008C0C27" w:rsidRPr="008900B2" w:rsidRDefault="00F95485">
      <w:pPr>
        <w:rPr>
          <w:ins w:id="0" w:author="Author"/>
          <w:rPrChange w:id="1" w:author="Author">
            <w:rPr>
              <w:ins w:id="2" w:author="Author"/>
              <w:color w:val="FFFFFF"/>
              <w:sz w:val="23"/>
              <w:szCs w:val="23"/>
            </w:rPr>
          </w:rPrChange>
        </w:rPr>
        <w:pPrChange w:id="3" w:author="Author">
          <w:pPr>
            <w:pStyle w:val="NormalWeb"/>
            <w:shd w:val="clear" w:color="auto" w:fill="0033A1"/>
            <w:spacing w:before="0" w:beforeAutospacing="0" w:after="300" w:afterAutospacing="0"/>
          </w:pPr>
        </w:pPrChange>
      </w:pPr>
      <w:r>
        <w:t>Dear</w:t>
      </w:r>
      <w:ins w:id="4" w:author="Author">
        <w:r w:rsidR="008C0C27">
          <w:t xml:space="preserve"> Cognizant Artificial Intelligence virtual experience program team</w:t>
        </w:r>
      </w:ins>
      <w:del w:id="5" w:author="Author">
        <w:r w:rsidDel="008C0C27">
          <w:delText xml:space="preserve"> [insert name of recipient],</w:delText>
        </w:r>
      </w:del>
    </w:p>
    <w:p w14:paraId="3B948681" w14:textId="77777777" w:rsidR="008C0C27" w:rsidRDefault="008C0C27"/>
    <w:p w14:paraId="00000002" w14:textId="77777777" w:rsidR="00173F89" w:rsidRDefault="00173F89"/>
    <w:p w14:paraId="186A8215" w14:textId="04D40BEF" w:rsidR="008C0C27" w:rsidRDefault="008C0C27">
      <w:pPr>
        <w:rPr>
          <w:ins w:id="6" w:author="Author"/>
        </w:rPr>
      </w:pPr>
      <w:ins w:id="7" w:author="Author">
        <w:r>
          <w:t>I have completed Task 1. Exploratory Data Analysis</w:t>
        </w:r>
      </w:ins>
      <w:del w:id="8" w:author="Author">
        <w:r w:rsidR="00F95485" w:rsidDel="008C0C27">
          <w:delText>[Introduce the task that you’ve completed in 1 - 2 sentences]</w:delText>
        </w:r>
      </w:del>
    </w:p>
    <w:p w14:paraId="55DA7450" w14:textId="61C5C332" w:rsidR="008C0C27" w:rsidRDefault="008C0C27"/>
    <w:p w14:paraId="00000004" w14:textId="77777777" w:rsidR="00173F89" w:rsidRDefault="00173F89"/>
    <w:p w14:paraId="361E2BD9" w14:textId="2BD9BB19" w:rsidR="008C0C27" w:rsidRDefault="008C0C27">
      <w:ins w:id="9" w:author="Author">
        <w:r>
          <w:t>The finding is like this</w:t>
        </w:r>
      </w:ins>
      <w:del w:id="10" w:author="Author">
        <w:r w:rsidR="00F95485" w:rsidDel="008C0C27">
          <w:delText>[Summarize findings from your analysis in 3 - 5 bullet points]</w:delText>
        </w:r>
      </w:del>
      <w:ins w:id="11" w:author="Author">
        <w:r>
          <w:rPr>
            <w:noProof/>
          </w:rPr>
          <w:drawing>
            <wp:inline distT="0" distB="0" distL="0" distR="0" wp14:anchorId="2B5DFA95" wp14:editId="2FA120E1">
              <wp:extent cx="5876925" cy="2308791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5"/>
                      <a:srcRect l="6090" t="21095" r="4167" b="16192"/>
                      <a:stretch/>
                    </pic:blipFill>
                    <pic:spPr bwMode="auto">
                      <a:xfrm>
                        <a:off x="0" y="0"/>
                        <a:ext cx="5891588" cy="2314551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6C403714" wp14:editId="2D9AA10F">
              <wp:extent cx="6496050" cy="2834004"/>
              <wp:effectExtent l="0" t="0" r="0" b="508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6"/>
                      <a:srcRect l="7532" t="25086" r="3205" b="5644"/>
                      <a:stretch/>
                    </pic:blipFill>
                    <pic:spPr bwMode="auto">
                      <a:xfrm>
                        <a:off x="0" y="0"/>
                        <a:ext cx="6516017" cy="284271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42E94F47" wp14:editId="271E9981">
              <wp:extent cx="6732389" cy="163830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7"/>
                      <a:srcRect l="8013" t="25656" r="7692" b="37856"/>
                      <a:stretch/>
                    </pic:blipFill>
                    <pic:spPr bwMode="auto">
                      <a:xfrm>
                        <a:off x="0" y="0"/>
                        <a:ext cx="6737109" cy="1639449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0000006" w14:textId="677F16CF" w:rsidR="00173F89" w:rsidRDefault="008C0C27">
      <w:pPr>
        <w:rPr>
          <w:ins w:id="12" w:author="Author"/>
        </w:rPr>
      </w:pPr>
      <w:ins w:id="13" w:author="Author">
        <w:r>
          <w:rPr>
            <w:noProof/>
          </w:rPr>
          <w:lastRenderedPageBreak/>
          <w:drawing>
            <wp:inline distT="0" distB="0" distL="0" distR="0" wp14:anchorId="6EBA7582" wp14:editId="754B5EC1">
              <wp:extent cx="6473337" cy="2657475"/>
              <wp:effectExtent l="0" t="0" r="381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l="4647" t="25656" r="4006" b="7639"/>
                      <a:stretch/>
                    </pic:blipFill>
                    <pic:spPr bwMode="auto">
                      <a:xfrm>
                        <a:off x="0" y="0"/>
                        <a:ext cx="6481370" cy="266077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19AF76B" w14:textId="01126CC9" w:rsidR="008C0C27" w:rsidRDefault="008C0C27">
      <w:pPr>
        <w:rPr>
          <w:ins w:id="14" w:author="Author"/>
        </w:rPr>
      </w:pPr>
    </w:p>
    <w:p w14:paraId="3AE4153D" w14:textId="752F9BF9" w:rsidR="008C0C27" w:rsidRDefault="008C0C27">
      <w:pPr>
        <w:rPr>
          <w:ins w:id="15" w:author="Author"/>
        </w:rPr>
      </w:pPr>
      <w:ins w:id="16" w:author="Author">
        <w:r>
          <w:rPr>
            <w:noProof/>
          </w:rPr>
          <w:drawing>
            <wp:inline distT="0" distB="0" distL="0" distR="0" wp14:anchorId="085052FF" wp14:editId="22997BD0">
              <wp:extent cx="6376564" cy="2886075"/>
              <wp:effectExtent l="0" t="0" r="5715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9"/>
                      <a:srcRect l="8173" t="33923" r="24199" b="11631"/>
                      <a:stretch/>
                    </pic:blipFill>
                    <pic:spPr bwMode="auto">
                      <a:xfrm>
                        <a:off x="0" y="0"/>
                        <a:ext cx="6382320" cy="288868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17B77F5" w14:textId="61444028" w:rsidR="003C230C" w:rsidRDefault="003C230C">
      <w:pPr>
        <w:rPr>
          <w:ins w:id="17" w:author="Author"/>
        </w:rPr>
      </w:pPr>
      <w:ins w:id="18" w:author="Author">
        <w:r>
          <w:rPr>
            <w:noProof/>
          </w:rPr>
          <w:lastRenderedPageBreak/>
          <w:drawing>
            <wp:inline distT="0" distB="0" distL="0" distR="0" wp14:anchorId="125E23C3" wp14:editId="54E1B262">
              <wp:extent cx="6478121" cy="2686050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0"/>
                      <a:srcRect l="3525" t="21664" r="4487" b="10490"/>
                      <a:stretch/>
                    </pic:blipFill>
                    <pic:spPr bwMode="auto">
                      <a:xfrm>
                        <a:off x="0" y="0"/>
                        <a:ext cx="6482201" cy="2687742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E7F8F40" w14:textId="0492094D" w:rsidR="008C0C27" w:rsidRDefault="008C0C27">
      <w:pPr>
        <w:rPr>
          <w:ins w:id="19" w:author="Author"/>
        </w:rPr>
      </w:pPr>
      <w:ins w:id="20" w:author="Author">
        <w:r>
          <w:t>Rest of file can be found at this link-</w:t>
        </w:r>
        <w:r w:rsidR="008900B2">
          <w:t xml:space="preserve"> </w:t>
        </w:r>
        <w:r w:rsidR="008900B2">
          <w:fldChar w:fldCharType="begin"/>
        </w:r>
        <w:r w:rsidR="008900B2">
          <w:instrText xml:space="preserve"> HYPERLINK "https://colab.research.google.com/drive/1VwczkKecMEuab6xKI9PpomPfmgXA3H9d?usp=sharing" </w:instrText>
        </w:r>
        <w:r w:rsidR="008900B2">
          <w:fldChar w:fldCharType="separate"/>
        </w:r>
        <w:r w:rsidR="008900B2" w:rsidRPr="008900B2">
          <w:rPr>
            <w:rStyle w:val="Hyperlink"/>
          </w:rPr>
          <w:t>https://colab.research.google.com/drive/1VwczkKecMEuab6xKI9PpomPfmgXA3H9d?usp=sharing</w:t>
        </w:r>
        <w:r w:rsidR="008900B2">
          <w:fldChar w:fldCharType="end"/>
        </w:r>
      </w:ins>
    </w:p>
    <w:p w14:paraId="74AE2B9C" w14:textId="58CBFA07" w:rsidR="008900B2" w:rsidRDefault="008900B2">
      <w:pPr>
        <w:rPr>
          <w:ins w:id="21" w:author="Author"/>
        </w:rPr>
      </w:pPr>
    </w:p>
    <w:p w14:paraId="2443D036" w14:textId="58977026" w:rsidR="008900B2" w:rsidRDefault="008900B2">
      <w:pPr>
        <w:rPr>
          <w:ins w:id="22" w:author="Author"/>
        </w:rPr>
      </w:pPr>
    </w:p>
    <w:p w14:paraId="44B6350D" w14:textId="77777777" w:rsidR="008900B2" w:rsidRDefault="008900B2"/>
    <w:p w14:paraId="00000007" w14:textId="00D5F9B8" w:rsidR="00173F89" w:rsidRDefault="00F95485">
      <w:del w:id="23" w:author="Author">
        <w:r w:rsidDel="008900B2">
          <w:delText>[Provide your recommendations in up to 3 bullet points]</w:delText>
        </w:r>
      </w:del>
      <w:ins w:id="24" w:author="Author">
        <w:r w:rsidR="008900B2">
          <w:t>this is a great course and great task to practice skills</w:t>
        </w:r>
      </w:ins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57855457" w:rsidR="00173F89" w:rsidRDefault="008900B2">
      <w:ins w:id="25" w:author="Author">
        <w:r>
          <w:t>Rajkishore</w:t>
        </w:r>
        <w:bookmarkStart w:id="26" w:name="_GoBack"/>
        <w:bookmarkEnd w:id="26"/>
        <w:r>
          <w:t xml:space="preserve"> Lal</w:t>
        </w:r>
      </w:ins>
      <w:del w:id="27" w:author="Author">
        <w:r w:rsidR="00F95485" w:rsidDel="008900B2">
          <w:delText>[name of sender]</w:delText>
        </w:r>
      </w:del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3C230C"/>
    <w:rsid w:val="008900B2"/>
    <w:rsid w:val="008C0C27"/>
    <w:rsid w:val="00F95485"/>
    <w:rsid w:val="00FC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8C0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00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5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718751-0173-45F0-9C84-5FD75529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2022-08-24T17:22:00Z</dcterms:modified>
</cp:coreProperties>
</file>